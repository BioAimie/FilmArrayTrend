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C9" w:rsidRPr="005800BB" w:rsidRDefault="00857656" w:rsidP="00857656">
      <w:pPr>
        <w:spacing w:after="0"/>
        <w:jc w:val="center"/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</w:pPr>
      <w:r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 xml:space="preserve">Implementation of an </w:t>
      </w:r>
    </w:p>
    <w:p w:rsidR="00857656" w:rsidRPr="005800BB" w:rsidRDefault="002C1641" w:rsidP="00857656">
      <w:pPr>
        <w:spacing w:after="0"/>
        <w:jc w:val="center"/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</w:pPr>
      <w:r w:rsidRPr="005800BB">
        <w:rPr>
          <w:rFonts w:ascii="Arial" w:hAnsi="Arial" w:cs="Arial"/>
          <w:b/>
          <w:bCs/>
          <w:color w:val="000000"/>
          <w:sz w:val="28"/>
          <w:szCs w:val="21"/>
          <w:u w:val="single"/>
          <w:shd w:val="clear" w:color="auto" w:fill="FFFFFF"/>
        </w:rPr>
        <w:t>I</w:t>
      </w:r>
      <w:r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>nstantaneous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 xml:space="preserve"> 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u w:val="single"/>
          <w:shd w:val="clear" w:color="auto" w:fill="FFFFFF"/>
        </w:rPr>
        <w:t>Pa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 xml:space="preserve">thogen 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u w:val="single"/>
          <w:shd w:val="clear" w:color="auto" w:fill="FFFFFF"/>
        </w:rPr>
        <w:t>S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 xml:space="preserve">pecific 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u w:val="single"/>
          <w:shd w:val="clear" w:color="auto" w:fill="FFFFFF"/>
        </w:rPr>
        <w:t>S</w:t>
      </w:r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>urveillance (</w:t>
      </w:r>
      <w:proofErr w:type="spellStart"/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>iPaSS</w:t>
      </w:r>
      <w:proofErr w:type="spellEnd"/>
      <w:r w:rsidR="00857656" w:rsidRPr="005800BB"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>) System</w:t>
      </w:r>
    </w:p>
    <w:p w:rsidR="00857656" w:rsidRPr="005800BB" w:rsidRDefault="00857656" w:rsidP="00DE7A01">
      <w:pPr>
        <w:spacing w:after="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380C43" w:rsidRPr="005800BB" w:rsidRDefault="00DE7A01" w:rsidP="00DE7A01">
      <w:pPr>
        <w:spacing w:after="0"/>
        <w:rPr>
          <w:rFonts w:ascii="Arial" w:hAnsi="Arial" w:cs="Arial"/>
        </w:rPr>
      </w:pPr>
      <w:r w:rsidRPr="005800BB">
        <w:rPr>
          <w:rFonts w:ascii="Arial" w:hAnsi="Arial" w:cs="Arial"/>
          <w:b/>
          <w:bCs/>
          <w:color w:val="000000"/>
          <w:shd w:val="clear" w:color="auto" w:fill="FFFFFF"/>
        </w:rPr>
        <w:t>Background:</w:t>
      </w:r>
      <w:r w:rsidR="00380C43" w:rsidRPr="005800BB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412562" w:rsidRPr="005800BB">
        <w:rPr>
          <w:rFonts w:ascii="Arial" w:hAnsi="Arial" w:cs="Arial"/>
        </w:rPr>
        <w:t xml:space="preserve">Real-time monitoring of infectious disease (ID) across the United States </w:t>
      </w:r>
      <w:r w:rsidR="00380C43" w:rsidRPr="005800BB">
        <w:rPr>
          <w:rFonts w:ascii="Arial" w:hAnsi="Arial" w:cs="Arial"/>
        </w:rPr>
        <w:t>benefit</w:t>
      </w:r>
      <w:r w:rsidR="002C1641" w:rsidRPr="005800BB">
        <w:rPr>
          <w:rFonts w:ascii="Arial" w:hAnsi="Arial" w:cs="Arial"/>
        </w:rPr>
        <w:t>s</w:t>
      </w:r>
      <w:r w:rsidR="00412562" w:rsidRPr="005800BB">
        <w:rPr>
          <w:rFonts w:ascii="Arial" w:hAnsi="Arial" w:cs="Arial"/>
        </w:rPr>
        <w:t xml:space="preserve"> public health. Tracking ID requires 1)</w:t>
      </w:r>
      <w:r w:rsidR="002C1641" w:rsidRPr="005800BB">
        <w:rPr>
          <w:rFonts w:ascii="Arial" w:hAnsi="Arial" w:cs="Arial"/>
        </w:rPr>
        <w:t xml:space="preserve"> </w:t>
      </w:r>
      <w:r w:rsidR="00412562" w:rsidRPr="005800BB">
        <w:rPr>
          <w:rFonts w:ascii="Arial" w:hAnsi="Arial" w:cs="Arial"/>
        </w:rPr>
        <w:t xml:space="preserve">comprehensive, diagnostic testing and 2) </w:t>
      </w:r>
      <w:r w:rsidR="000B2D55" w:rsidRPr="005800BB">
        <w:rPr>
          <w:rFonts w:ascii="Arial" w:hAnsi="Arial" w:cs="Arial"/>
        </w:rPr>
        <w:t>rapid automated</w:t>
      </w:r>
      <w:r w:rsidR="007F7AC9" w:rsidRPr="005800BB">
        <w:rPr>
          <w:rFonts w:ascii="Arial" w:hAnsi="Arial" w:cs="Arial"/>
        </w:rPr>
        <w:t xml:space="preserve"> collection, analysis and distribution of</w:t>
      </w:r>
      <w:r w:rsidR="00412562" w:rsidRPr="005800BB">
        <w:rPr>
          <w:rFonts w:ascii="Arial" w:hAnsi="Arial" w:cs="Arial"/>
        </w:rPr>
        <w:t xml:space="preserve"> this data.  </w:t>
      </w:r>
      <w:r w:rsidR="002C1641" w:rsidRPr="005800BB">
        <w:rPr>
          <w:rFonts w:ascii="Arial" w:hAnsi="Arial" w:cs="Arial"/>
        </w:rPr>
        <w:t>T</w:t>
      </w:r>
      <w:r w:rsidR="00412562" w:rsidRPr="005800BB">
        <w:rPr>
          <w:rFonts w:ascii="Arial" w:hAnsi="Arial" w:cs="Arial"/>
        </w:rPr>
        <w:t xml:space="preserve">he first requirement has been met.  Several diagnostic platforms are available </w:t>
      </w:r>
      <w:r w:rsidR="000B2D55" w:rsidRPr="005800BB">
        <w:rPr>
          <w:rFonts w:ascii="Arial" w:hAnsi="Arial" w:cs="Arial"/>
        </w:rPr>
        <w:t>for</w:t>
      </w:r>
      <w:r w:rsidR="00412562" w:rsidRPr="005800BB">
        <w:rPr>
          <w:rFonts w:ascii="Arial" w:hAnsi="Arial" w:cs="Arial"/>
        </w:rPr>
        <w:t xml:space="preserve"> testing large groups of infectious agents</w:t>
      </w:r>
      <w:r w:rsidR="00D42DB2" w:rsidRPr="005800BB">
        <w:rPr>
          <w:rFonts w:ascii="Arial" w:hAnsi="Arial" w:cs="Arial"/>
        </w:rPr>
        <w:t xml:space="preserve"> causing similar syndromes</w:t>
      </w:r>
      <w:r w:rsidR="00412562" w:rsidRPr="005800BB">
        <w:rPr>
          <w:rFonts w:ascii="Arial" w:hAnsi="Arial" w:cs="Arial"/>
        </w:rPr>
        <w:t xml:space="preserve">. </w:t>
      </w:r>
      <w:proofErr w:type="spellStart"/>
      <w:r w:rsidR="00412562" w:rsidRPr="005800BB">
        <w:rPr>
          <w:rFonts w:ascii="Arial" w:hAnsi="Arial" w:cs="Arial"/>
        </w:rPr>
        <w:t>BioFire’s</w:t>
      </w:r>
      <w:proofErr w:type="spellEnd"/>
      <w:r w:rsidR="00412562" w:rsidRPr="005800BB">
        <w:rPr>
          <w:rFonts w:ascii="Arial" w:hAnsi="Arial" w:cs="Arial"/>
        </w:rPr>
        <w:t xml:space="preserve"> FilmArray</w:t>
      </w:r>
      <w:r w:rsidR="00362B01" w:rsidRPr="005800BB">
        <w:rPr>
          <w:rFonts w:ascii="Arial" w:hAnsi="Arial" w:cs="Arial"/>
        </w:rPr>
        <w:t>®</w:t>
      </w:r>
      <w:r w:rsidR="003B036D" w:rsidRPr="005800BB">
        <w:rPr>
          <w:rFonts w:ascii="Arial" w:hAnsi="Arial" w:cs="Arial"/>
        </w:rPr>
        <w:t xml:space="preserve"> (FA) I</w:t>
      </w:r>
      <w:r w:rsidR="00412562" w:rsidRPr="005800BB">
        <w:rPr>
          <w:rFonts w:ascii="Arial" w:hAnsi="Arial" w:cs="Arial"/>
        </w:rPr>
        <w:t xml:space="preserve">nstrument is </w:t>
      </w:r>
      <w:r w:rsidR="00FB2ABA" w:rsidRPr="005800BB">
        <w:rPr>
          <w:rFonts w:ascii="Arial" w:hAnsi="Arial" w:cs="Arial"/>
        </w:rPr>
        <w:t xml:space="preserve">one </w:t>
      </w:r>
      <w:r w:rsidR="00412562" w:rsidRPr="005800BB">
        <w:rPr>
          <w:rFonts w:ascii="Arial" w:hAnsi="Arial" w:cs="Arial"/>
        </w:rPr>
        <w:t>such</w:t>
      </w:r>
      <w:r w:rsidR="00745E68" w:rsidRPr="005800BB">
        <w:rPr>
          <w:rFonts w:ascii="Arial" w:hAnsi="Arial" w:cs="Arial"/>
        </w:rPr>
        <w:t xml:space="preserve"> </w:t>
      </w:r>
      <w:r w:rsidR="00412562" w:rsidRPr="005800BB">
        <w:rPr>
          <w:rFonts w:ascii="Arial" w:hAnsi="Arial" w:cs="Arial"/>
        </w:rPr>
        <w:t xml:space="preserve">system. </w:t>
      </w:r>
      <w:r w:rsidR="00740363" w:rsidRPr="005800BB">
        <w:rPr>
          <w:rFonts w:ascii="Arial" w:hAnsi="Arial" w:cs="Arial"/>
        </w:rPr>
        <w:t xml:space="preserve">The </w:t>
      </w:r>
      <w:r w:rsidR="00412562" w:rsidRPr="005800BB">
        <w:rPr>
          <w:rFonts w:ascii="Arial" w:hAnsi="Arial" w:cs="Arial"/>
        </w:rPr>
        <w:t>FA</w:t>
      </w:r>
      <w:r w:rsidR="00362B01" w:rsidRPr="005800BB">
        <w:rPr>
          <w:rFonts w:ascii="Arial" w:hAnsi="Arial" w:cs="Arial"/>
        </w:rPr>
        <w:t>®</w:t>
      </w:r>
      <w:r w:rsidR="00412562" w:rsidRPr="005800BB">
        <w:rPr>
          <w:rFonts w:ascii="Arial" w:hAnsi="Arial" w:cs="Arial"/>
        </w:rPr>
        <w:t xml:space="preserve"> Respiratory Pathogen (RP) panel detects 20 organisms. However, the second requirement for ID tracking has not been fully addressed; there is no general mechanism for exporting</w:t>
      </w:r>
      <w:r w:rsidR="00DC47EF" w:rsidRPr="005800BB">
        <w:rPr>
          <w:rFonts w:ascii="Arial" w:hAnsi="Arial" w:cs="Arial"/>
        </w:rPr>
        <w:t xml:space="preserve"> test</w:t>
      </w:r>
      <w:r w:rsidR="00412562" w:rsidRPr="005800BB">
        <w:rPr>
          <w:rFonts w:ascii="Arial" w:hAnsi="Arial" w:cs="Arial"/>
        </w:rPr>
        <w:t xml:space="preserve"> results and integrating the information across time and space. </w:t>
      </w:r>
      <w:r w:rsidR="002C1641" w:rsidRPr="005800BB">
        <w:rPr>
          <w:rFonts w:ascii="Arial" w:hAnsi="Arial" w:cs="Arial"/>
        </w:rPr>
        <w:t>Existing</w:t>
      </w:r>
      <w:r w:rsidR="00412562" w:rsidRPr="005800BB">
        <w:rPr>
          <w:rFonts w:ascii="Arial" w:hAnsi="Arial" w:cs="Arial"/>
        </w:rPr>
        <w:t xml:space="preserve"> ID surveillance systems are limited to a small number of pathogens, labor intensive</w:t>
      </w:r>
      <w:r w:rsidR="00DC47EF" w:rsidRPr="005800BB">
        <w:rPr>
          <w:rFonts w:ascii="Arial" w:hAnsi="Arial" w:cs="Arial"/>
        </w:rPr>
        <w:t xml:space="preserve"> and slow</w:t>
      </w:r>
      <w:r w:rsidR="00412562" w:rsidRPr="005800BB">
        <w:rPr>
          <w:rFonts w:ascii="Arial" w:hAnsi="Arial" w:cs="Arial"/>
        </w:rPr>
        <w:t>, complex to implement, geographically localized or based on</w:t>
      </w:r>
      <w:r w:rsidR="00DC47EF" w:rsidRPr="005800BB">
        <w:rPr>
          <w:rFonts w:ascii="Arial" w:hAnsi="Arial" w:cs="Arial"/>
        </w:rPr>
        <w:t>ly on</w:t>
      </w:r>
      <w:r w:rsidR="00412562" w:rsidRPr="005800BB">
        <w:rPr>
          <w:rFonts w:ascii="Arial" w:hAnsi="Arial" w:cs="Arial"/>
        </w:rPr>
        <w:t xml:space="preserve"> symptoms.  </w:t>
      </w:r>
    </w:p>
    <w:p w:rsidR="000B2D55" w:rsidRPr="005800BB" w:rsidRDefault="000B2D55" w:rsidP="00DE7A01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412562" w:rsidRPr="005800BB" w:rsidRDefault="007F7AC9" w:rsidP="00DE7A01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5800BB">
        <w:rPr>
          <w:rFonts w:ascii="Arial" w:hAnsi="Arial" w:cs="Arial"/>
          <w:b/>
          <w:bCs/>
          <w:color w:val="000000"/>
          <w:shd w:val="clear" w:color="auto" w:fill="FFFFFF"/>
        </w:rPr>
        <w:t>Methods:</w:t>
      </w:r>
      <w:r w:rsidRPr="005800BB">
        <w:rPr>
          <w:rFonts w:ascii="Arial" w:hAnsi="Arial" w:cs="Arial"/>
          <w:bCs/>
          <w:color w:val="000000"/>
          <w:shd w:val="clear" w:color="auto" w:fill="FFFFFF"/>
        </w:rPr>
        <w:t xml:space="preserve"> We </w:t>
      </w:r>
      <w:r w:rsidR="0055733B" w:rsidRPr="005800BB">
        <w:rPr>
          <w:rFonts w:ascii="Arial" w:hAnsi="Arial" w:cs="Arial"/>
          <w:bCs/>
          <w:color w:val="000000"/>
          <w:shd w:val="clear" w:color="auto" w:fill="FFFFFF"/>
        </w:rPr>
        <w:t>have implemented</w:t>
      </w:r>
      <w:r w:rsidRPr="005800BB">
        <w:rPr>
          <w:rFonts w:ascii="Arial" w:hAnsi="Arial" w:cs="Arial"/>
          <w:bCs/>
          <w:color w:val="000000"/>
          <w:shd w:val="clear" w:color="auto" w:fill="FFFFFF"/>
        </w:rPr>
        <w:t xml:space="preserve"> an</w:t>
      </w:r>
      <w:r w:rsidR="000B2D55" w:rsidRPr="005800BB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="000B2D55" w:rsidRPr="005800BB">
        <w:rPr>
          <w:rFonts w:ascii="Arial" w:hAnsi="Arial" w:cs="Arial"/>
          <w:bCs/>
          <w:color w:val="000000"/>
          <w:shd w:val="clear" w:color="auto" w:fill="FFFFFF"/>
        </w:rPr>
        <w:t>iPaSS</w:t>
      </w:r>
      <w:proofErr w:type="spellEnd"/>
      <w:r w:rsidR="000B2D55" w:rsidRPr="005800BB">
        <w:rPr>
          <w:rFonts w:ascii="Arial" w:hAnsi="Arial" w:cs="Arial"/>
          <w:bCs/>
          <w:color w:val="000000"/>
          <w:shd w:val="clear" w:color="auto" w:fill="FFFFFF"/>
        </w:rPr>
        <w:t xml:space="preserve"> system: </w:t>
      </w:r>
      <w:r w:rsidR="002C1641" w:rsidRPr="005800BB">
        <w:rPr>
          <w:rFonts w:ascii="Arial" w:hAnsi="Arial" w:cs="Arial"/>
          <w:b/>
          <w:bCs/>
          <w:color w:val="000000"/>
          <w:shd w:val="clear" w:color="auto" w:fill="FFFFFF"/>
        </w:rPr>
        <w:t>FA-Trend</w:t>
      </w:r>
      <w:r w:rsidR="000B2D55" w:rsidRPr="005800BB">
        <w:rPr>
          <w:rFonts w:ascii="Arial" w:hAnsi="Arial" w:cs="Arial"/>
          <w:bCs/>
          <w:color w:val="000000"/>
          <w:shd w:val="clear" w:color="auto" w:fill="FFFFFF"/>
        </w:rPr>
        <w:t xml:space="preserve">.  </w:t>
      </w:r>
      <w:r w:rsidR="0055733B" w:rsidRPr="005800BB">
        <w:rPr>
          <w:rFonts w:ascii="Arial" w:hAnsi="Arial" w:cs="Arial"/>
          <w:bCs/>
          <w:color w:val="000000"/>
          <w:shd w:val="clear" w:color="auto" w:fill="FFFFFF"/>
        </w:rPr>
        <w:t>It</w:t>
      </w:r>
      <w:r w:rsidR="002C1641" w:rsidRPr="005800BB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0B2D55" w:rsidRPr="005800BB">
        <w:rPr>
          <w:rFonts w:ascii="Arial" w:hAnsi="Arial" w:cs="Arial"/>
          <w:bCs/>
          <w:color w:val="000000"/>
          <w:shd w:val="clear" w:color="auto" w:fill="FFFFFF"/>
        </w:rPr>
        <w:t>automates</w:t>
      </w:r>
      <w:r w:rsidR="002C1641" w:rsidRPr="005800BB">
        <w:rPr>
          <w:rFonts w:ascii="Arial" w:hAnsi="Arial" w:cs="Arial"/>
          <w:bCs/>
          <w:color w:val="000000"/>
          <w:shd w:val="clear" w:color="auto" w:fill="FFFFFF"/>
        </w:rPr>
        <w:t xml:space="preserve"> the </w:t>
      </w:r>
      <w:r w:rsidRPr="005800BB">
        <w:rPr>
          <w:rFonts w:ascii="Arial" w:hAnsi="Arial" w:cs="Arial"/>
        </w:rPr>
        <w:t>flow of</w:t>
      </w:r>
      <w:r w:rsidR="002C1641" w:rsidRPr="005800BB">
        <w:rPr>
          <w:rFonts w:ascii="Arial" w:hAnsi="Arial" w:cs="Arial"/>
        </w:rPr>
        <w:t xml:space="preserve"> </w:t>
      </w:r>
      <w:r w:rsidRPr="005800BB">
        <w:rPr>
          <w:rFonts w:ascii="Arial" w:hAnsi="Arial" w:cs="Arial"/>
        </w:rPr>
        <w:t xml:space="preserve">test results from FA instruments </w:t>
      </w:r>
      <w:r w:rsidR="000B2D55" w:rsidRPr="005800BB">
        <w:rPr>
          <w:rFonts w:ascii="Arial" w:hAnsi="Arial" w:cs="Arial"/>
        </w:rPr>
        <w:t xml:space="preserve">to a secure, HIPAA-compliant, </w:t>
      </w:r>
      <w:r w:rsidRPr="005800BB">
        <w:rPr>
          <w:rFonts w:ascii="Arial" w:hAnsi="Arial" w:cs="Arial"/>
        </w:rPr>
        <w:t>database</w:t>
      </w:r>
      <w:r w:rsidR="002C1641" w:rsidRPr="005800BB">
        <w:rPr>
          <w:rFonts w:ascii="Arial" w:hAnsi="Arial" w:cs="Arial"/>
        </w:rPr>
        <w:t xml:space="preserve"> in real time</w:t>
      </w:r>
      <w:r w:rsidRPr="005800BB">
        <w:rPr>
          <w:rFonts w:ascii="Arial" w:hAnsi="Arial" w:cs="Arial"/>
        </w:rPr>
        <w:t xml:space="preserve">. </w:t>
      </w:r>
      <w:r w:rsidR="002C1641" w:rsidRPr="005800BB">
        <w:rPr>
          <w:rFonts w:ascii="Arial" w:hAnsi="Arial" w:cs="Arial"/>
        </w:rPr>
        <w:t xml:space="preserve">Specific views of this information can be </w:t>
      </w:r>
      <w:r w:rsidRPr="005800BB">
        <w:rPr>
          <w:rFonts w:ascii="Arial" w:hAnsi="Arial" w:cs="Arial"/>
        </w:rPr>
        <w:t xml:space="preserve">presented to different </w:t>
      </w:r>
      <w:r w:rsidR="002C1641" w:rsidRPr="005800BB">
        <w:rPr>
          <w:rFonts w:ascii="Arial" w:hAnsi="Arial" w:cs="Arial"/>
        </w:rPr>
        <w:t>audiences</w:t>
      </w:r>
      <w:r w:rsidRPr="005800BB">
        <w:rPr>
          <w:rFonts w:ascii="Arial" w:hAnsi="Arial" w:cs="Arial"/>
        </w:rPr>
        <w:t xml:space="preserve">: </w:t>
      </w:r>
      <w:r w:rsidR="00A7468F" w:rsidRPr="005800BB">
        <w:rPr>
          <w:rFonts w:ascii="Arial" w:hAnsi="Arial" w:cs="Arial"/>
        </w:rPr>
        <w:t>source laboratories</w:t>
      </w:r>
      <w:r w:rsidRPr="005800BB">
        <w:rPr>
          <w:rFonts w:ascii="Arial" w:hAnsi="Arial" w:cs="Arial"/>
        </w:rPr>
        <w:t xml:space="preserve"> </w:t>
      </w:r>
      <w:r w:rsidR="002C1641" w:rsidRPr="005800BB">
        <w:rPr>
          <w:rFonts w:ascii="Arial" w:hAnsi="Arial" w:cs="Arial"/>
        </w:rPr>
        <w:t xml:space="preserve">can track local trends and </w:t>
      </w:r>
      <w:r w:rsidRPr="005800BB">
        <w:rPr>
          <w:rFonts w:ascii="Arial" w:hAnsi="Arial" w:cs="Arial"/>
        </w:rPr>
        <w:t>the public will have an up</w:t>
      </w:r>
      <w:r w:rsidR="002C1641" w:rsidRPr="005800BB">
        <w:rPr>
          <w:rFonts w:ascii="Arial" w:hAnsi="Arial" w:cs="Arial"/>
        </w:rPr>
        <w:t>-</w:t>
      </w:r>
      <w:r w:rsidRPr="005800BB">
        <w:rPr>
          <w:rFonts w:ascii="Arial" w:hAnsi="Arial" w:cs="Arial"/>
        </w:rPr>
        <w:t>to</w:t>
      </w:r>
      <w:r w:rsidR="002C1641" w:rsidRPr="005800BB">
        <w:rPr>
          <w:rFonts w:ascii="Arial" w:hAnsi="Arial" w:cs="Arial"/>
        </w:rPr>
        <w:t>-</w:t>
      </w:r>
      <w:r w:rsidRPr="005800BB">
        <w:rPr>
          <w:rFonts w:ascii="Arial" w:hAnsi="Arial" w:cs="Arial"/>
        </w:rPr>
        <w:t xml:space="preserve">date view of </w:t>
      </w:r>
      <w:r w:rsidR="00A7468F" w:rsidRPr="005800BB">
        <w:rPr>
          <w:rFonts w:ascii="Arial" w:hAnsi="Arial" w:cs="Arial"/>
        </w:rPr>
        <w:t xml:space="preserve">viruses and bacteria </w:t>
      </w:r>
      <w:r w:rsidR="00AC4D57" w:rsidRPr="005800BB">
        <w:rPr>
          <w:rFonts w:ascii="Arial" w:hAnsi="Arial" w:cs="Arial"/>
        </w:rPr>
        <w:t xml:space="preserve">currently </w:t>
      </w:r>
      <w:r w:rsidR="00A7468F" w:rsidRPr="005800BB">
        <w:rPr>
          <w:rFonts w:ascii="Arial" w:hAnsi="Arial" w:cs="Arial"/>
        </w:rPr>
        <w:t>circulating</w:t>
      </w:r>
      <w:r w:rsidRPr="005800BB">
        <w:rPr>
          <w:rFonts w:ascii="Arial" w:hAnsi="Arial" w:cs="Arial"/>
        </w:rPr>
        <w:t>.</w:t>
      </w:r>
      <w:r w:rsidRPr="005800BB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r w:rsidR="00F37B2C" w:rsidRPr="005800BB">
        <w:rPr>
          <w:rFonts w:ascii="Arial" w:hAnsi="Arial" w:cs="Arial"/>
        </w:rPr>
        <w:t>T</w:t>
      </w:r>
      <w:r w:rsidRPr="005800BB">
        <w:rPr>
          <w:rFonts w:ascii="Arial" w:hAnsi="Arial" w:cs="Arial"/>
        </w:rPr>
        <w:t xml:space="preserve">his approach </w:t>
      </w:r>
      <w:r w:rsidR="006B236A" w:rsidRPr="005800BB">
        <w:rPr>
          <w:rFonts w:ascii="Arial" w:hAnsi="Arial" w:cs="Arial"/>
        </w:rPr>
        <w:t xml:space="preserve">does </w:t>
      </w:r>
      <w:r w:rsidR="00412562" w:rsidRPr="005800BB">
        <w:rPr>
          <w:rFonts w:ascii="Arial" w:hAnsi="Arial" w:cs="Arial"/>
        </w:rPr>
        <w:t>not requir</w:t>
      </w:r>
      <w:r w:rsidR="006B236A" w:rsidRPr="005800BB">
        <w:rPr>
          <w:rFonts w:ascii="Arial" w:hAnsi="Arial" w:cs="Arial"/>
        </w:rPr>
        <w:t>e</w:t>
      </w:r>
      <w:r w:rsidR="00412562" w:rsidRPr="005800BB">
        <w:rPr>
          <w:rFonts w:ascii="Arial" w:hAnsi="Arial" w:cs="Arial"/>
        </w:rPr>
        <w:t xml:space="preserve"> data extraction from </w:t>
      </w:r>
      <w:r w:rsidR="00F37B2C" w:rsidRPr="005800BB">
        <w:rPr>
          <w:rFonts w:ascii="Arial" w:hAnsi="Arial" w:cs="Arial"/>
        </w:rPr>
        <w:t xml:space="preserve">hospital </w:t>
      </w:r>
      <w:r w:rsidR="00E242B6" w:rsidRPr="005800BB">
        <w:rPr>
          <w:rFonts w:ascii="Arial" w:hAnsi="Arial" w:cs="Arial"/>
        </w:rPr>
        <w:t xml:space="preserve">information </w:t>
      </w:r>
      <w:r w:rsidR="00412562" w:rsidRPr="005800BB">
        <w:rPr>
          <w:rFonts w:ascii="Arial" w:hAnsi="Arial" w:cs="Arial"/>
        </w:rPr>
        <w:t xml:space="preserve">systems that </w:t>
      </w:r>
      <w:r w:rsidR="00E242B6" w:rsidRPr="005800BB">
        <w:rPr>
          <w:rFonts w:ascii="Arial" w:hAnsi="Arial" w:cs="Arial"/>
        </w:rPr>
        <w:t>vary between</w:t>
      </w:r>
      <w:r w:rsidR="00412562" w:rsidRPr="005800BB">
        <w:rPr>
          <w:rFonts w:ascii="Arial" w:hAnsi="Arial" w:cs="Arial"/>
        </w:rPr>
        <w:t xml:space="preserve"> hospital</w:t>
      </w:r>
      <w:r w:rsidR="00E242B6" w:rsidRPr="005800BB">
        <w:rPr>
          <w:rFonts w:ascii="Arial" w:hAnsi="Arial" w:cs="Arial"/>
        </w:rPr>
        <w:t>s</w:t>
      </w:r>
      <w:r w:rsidR="00412562" w:rsidRPr="005800BB">
        <w:rPr>
          <w:rFonts w:ascii="Arial" w:hAnsi="Arial" w:cs="Arial"/>
        </w:rPr>
        <w:t xml:space="preserve">, and </w:t>
      </w:r>
      <w:r w:rsidR="006B236A" w:rsidRPr="005800BB">
        <w:rPr>
          <w:rFonts w:ascii="Arial" w:hAnsi="Arial" w:cs="Arial"/>
        </w:rPr>
        <w:t xml:space="preserve">does </w:t>
      </w:r>
      <w:r w:rsidR="00412562" w:rsidRPr="005800BB">
        <w:rPr>
          <w:rFonts w:ascii="Arial" w:hAnsi="Arial" w:cs="Arial"/>
        </w:rPr>
        <w:t>not need labor intensive manual data extraction.</w:t>
      </w:r>
    </w:p>
    <w:p w:rsidR="000B2D55" w:rsidRPr="005800BB" w:rsidRDefault="000B2D55" w:rsidP="00DE7A01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DE7A01" w:rsidRPr="005800BB" w:rsidRDefault="00DE7A01" w:rsidP="00DE7A01">
      <w:pPr>
        <w:spacing w:after="0"/>
        <w:rPr>
          <w:rFonts w:ascii="Arial" w:hAnsi="Arial" w:cs="Arial"/>
        </w:rPr>
      </w:pPr>
      <w:r w:rsidRPr="005800BB">
        <w:rPr>
          <w:rFonts w:ascii="Arial" w:hAnsi="Arial" w:cs="Arial"/>
          <w:b/>
          <w:bCs/>
          <w:color w:val="000000"/>
          <w:shd w:val="clear" w:color="auto" w:fill="FFFFFF"/>
        </w:rPr>
        <w:t xml:space="preserve">Results: </w:t>
      </w:r>
      <w:r w:rsidR="006354E2" w:rsidRPr="005800BB">
        <w:rPr>
          <w:rFonts w:ascii="Arial" w:hAnsi="Arial" w:cs="Arial"/>
        </w:rPr>
        <w:t xml:space="preserve"> </w:t>
      </w:r>
      <w:r w:rsidR="000B2D55" w:rsidRPr="005800BB">
        <w:rPr>
          <w:rFonts w:ascii="Arial" w:hAnsi="Arial" w:cs="Arial"/>
          <w:b/>
        </w:rPr>
        <w:t xml:space="preserve">FA </w:t>
      </w:r>
      <w:r w:rsidR="000B2D55" w:rsidRPr="005800BB">
        <w:rPr>
          <w:rFonts w:ascii="Arial" w:hAnsi="Arial" w:cs="Arial"/>
          <w:b/>
          <w:bCs/>
        </w:rPr>
        <w:t>Trend</w:t>
      </w:r>
      <w:r w:rsidR="000B2D55" w:rsidRPr="005800BB">
        <w:rPr>
          <w:rFonts w:ascii="Arial" w:hAnsi="Arial" w:cs="Arial"/>
        </w:rPr>
        <w:t xml:space="preserve"> software was </w:t>
      </w:r>
      <w:r w:rsidR="00AC4D57" w:rsidRPr="005800BB">
        <w:rPr>
          <w:rFonts w:ascii="Arial" w:hAnsi="Arial" w:cs="Arial"/>
        </w:rPr>
        <w:t xml:space="preserve">installed </w:t>
      </w:r>
      <w:r w:rsidR="000B2D55" w:rsidRPr="005800BB">
        <w:rPr>
          <w:rFonts w:ascii="Arial" w:hAnsi="Arial" w:cs="Arial"/>
        </w:rPr>
        <w:t xml:space="preserve">on 55 FA instruments at 14 </w:t>
      </w:r>
      <w:r w:rsidR="00F37B2C" w:rsidRPr="005800BB">
        <w:rPr>
          <w:rFonts w:ascii="Arial" w:hAnsi="Arial" w:cs="Arial"/>
        </w:rPr>
        <w:t xml:space="preserve">US </w:t>
      </w:r>
      <w:r w:rsidR="000B2D55" w:rsidRPr="005800BB">
        <w:rPr>
          <w:rFonts w:ascii="Arial" w:hAnsi="Arial" w:cs="Arial"/>
        </w:rPr>
        <w:t xml:space="preserve">sites. Most </w:t>
      </w:r>
      <w:r w:rsidR="00C67154" w:rsidRPr="005800BB">
        <w:rPr>
          <w:rFonts w:ascii="Arial" w:hAnsi="Arial" w:cs="Arial"/>
        </w:rPr>
        <w:t>IRB</w:t>
      </w:r>
      <w:r w:rsidR="000B2D55" w:rsidRPr="005800BB">
        <w:rPr>
          <w:rFonts w:ascii="Arial" w:hAnsi="Arial" w:cs="Arial"/>
        </w:rPr>
        <w:t xml:space="preserve">s </w:t>
      </w:r>
      <w:r w:rsidR="00412562" w:rsidRPr="005800BB">
        <w:rPr>
          <w:rFonts w:ascii="Arial" w:hAnsi="Arial" w:cs="Arial"/>
        </w:rPr>
        <w:t xml:space="preserve">ruled </w:t>
      </w:r>
      <w:r w:rsidR="000B2D55" w:rsidRPr="005800BB">
        <w:rPr>
          <w:rFonts w:ascii="Arial" w:hAnsi="Arial" w:cs="Arial"/>
        </w:rPr>
        <w:t>this study exempt</w:t>
      </w:r>
      <w:r w:rsidR="00412562" w:rsidRPr="005800BB">
        <w:rPr>
          <w:rFonts w:ascii="Arial" w:hAnsi="Arial" w:cs="Arial"/>
        </w:rPr>
        <w:t xml:space="preserve">. </w:t>
      </w:r>
      <w:r w:rsidR="00A7468F" w:rsidRPr="005800BB">
        <w:rPr>
          <w:rFonts w:ascii="Arial" w:hAnsi="Arial" w:cs="Arial"/>
        </w:rPr>
        <w:t>Greater than 5</w:t>
      </w:r>
      <w:r w:rsidR="003B036D" w:rsidRPr="005800BB">
        <w:rPr>
          <w:rFonts w:ascii="Arial" w:hAnsi="Arial" w:cs="Arial"/>
        </w:rPr>
        <w:t>0,000</w:t>
      </w:r>
      <w:r w:rsidR="00412562" w:rsidRPr="005800BB">
        <w:rPr>
          <w:rFonts w:ascii="Arial" w:hAnsi="Arial" w:cs="Arial"/>
        </w:rPr>
        <w:t xml:space="preserve"> runs were uploaded to the database</w:t>
      </w:r>
      <w:r w:rsidR="00DE09A6" w:rsidRPr="005800BB">
        <w:rPr>
          <w:rFonts w:ascii="Arial" w:hAnsi="Arial" w:cs="Arial"/>
        </w:rPr>
        <w:t xml:space="preserve">.  </w:t>
      </w:r>
      <w:r w:rsidR="00AC4D57" w:rsidRPr="005800BB">
        <w:rPr>
          <w:rFonts w:ascii="Arial" w:hAnsi="Arial" w:cs="Arial"/>
        </w:rPr>
        <w:t>Data presented will include</w:t>
      </w:r>
      <w:r w:rsidR="007F4761" w:rsidRPr="005800BB">
        <w:rPr>
          <w:rFonts w:ascii="Arial" w:hAnsi="Arial" w:cs="Arial"/>
        </w:rPr>
        <w:t xml:space="preserve"> </w:t>
      </w:r>
      <w:r w:rsidR="0055733B" w:rsidRPr="005800BB">
        <w:rPr>
          <w:rFonts w:ascii="Arial" w:hAnsi="Arial" w:cs="Arial"/>
        </w:rPr>
        <w:t>plot</w:t>
      </w:r>
      <w:r w:rsidR="00F37B2C" w:rsidRPr="005800BB">
        <w:rPr>
          <w:rFonts w:ascii="Arial" w:hAnsi="Arial" w:cs="Arial"/>
        </w:rPr>
        <w:t>s of</w:t>
      </w:r>
      <w:r w:rsidR="007F7AC9" w:rsidRPr="005800BB">
        <w:rPr>
          <w:rFonts w:ascii="Arial" w:hAnsi="Arial" w:cs="Arial"/>
        </w:rPr>
        <w:t>:</w:t>
      </w:r>
      <w:r w:rsidR="00DC32CE" w:rsidRPr="005800BB">
        <w:rPr>
          <w:rFonts w:ascii="Arial" w:hAnsi="Arial" w:cs="Arial"/>
        </w:rPr>
        <w:t xml:space="preserve"> </w:t>
      </w:r>
      <w:r w:rsidR="00C23A43" w:rsidRPr="005800BB">
        <w:rPr>
          <w:rFonts w:ascii="Arial" w:hAnsi="Arial" w:cs="Arial"/>
        </w:rPr>
        <w:t xml:space="preserve">1) </w:t>
      </w:r>
      <w:r w:rsidR="008E693D" w:rsidRPr="005800BB">
        <w:rPr>
          <w:rFonts w:ascii="Arial" w:hAnsi="Arial" w:cs="Arial"/>
        </w:rPr>
        <w:t>Pathogen</w:t>
      </w:r>
      <w:r w:rsidR="00FB2ABA" w:rsidRPr="005800BB">
        <w:rPr>
          <w:rFonts w:ascii="Arial" w:hAnsi="Arial" w:cs="Arial"/>
        </w:rPr>
        <w:t xml:space="preserve"> </w:t>
      </w:r>
      <w:r w:rsidR="008E693D" w:rsidRPr="005800BB">
        <w:rPr>
          <w:rFonts w:ascii="Arial" w:hAnsi="Arial" w:cs="Arial"/>
        </w:rPr>
        <w:t>prevalence</w:t>
      </w:r>
      <w:r w:rsidR="00C23A43" w:rsidRPr="005800BB">
        <w:rPr>
          <w:rFonts w:ascii="Arial" w:hAnsi="Arial" w:cs="Arial"/>
        </w:rPr>
        <w:t xml:space="preserve"> </w:t>
      </w:r>
      <w:r w:rsidR="00A7468F" w:rsidRPr="005800BB">
        <w:rPr>
          <w:rFonts w:ascii="Arial" w:hAnsi="Arial" w:cs="Arial"/>
        </w:rPr>
        <w:t>by</w:t>
      </w:r>
      <w:r w:rsidR="004D358B" w:rsidRPr="005800BB">
        <w:rPr>
          <w:rFonts w:ascii="Arial" w:hAnsi="Arial" w:cs="Arial"/>
        </w:rPr>
        <w:t xml:space="preserve"> </w:t>
      </w:r>
      <w:r w:rsidR="00C23A43" w:rsidRPr="005800BB">
        <w:rPr>
          <w:rFonts w:ascii="Arial" w:hAnsi="Arial" w:cs="Arial"/>
        </w:rPr>
        <w:t xml:space="preserve">institution and </w:t>
      </w:r>
      <w:r w:rsidR="00F37B2C" w:rsidRPr="005800BB">
        <w:rPr>
          <w:rFonts w:ascii="Arial" w:hAnsi="Arial" w:cs="Arial"/>
        </w:rPr>
        <w:t>in</w:t>
      </w:r>
      <w:r w:rsidR="004D358B" w:rsidRPr="005800BB">
        <w:rPr>
          <w:rFonts w:ascii="Arial" w:hAnsi="Arial" w:cs="Arial"/>
        </w:rPr>
        <w:t xml:space="preserve"> aggregate</w:t>
      </w:r>
      <w:r w:rsidR="00C23A43" w:rsidRPr="005800BB">
        <w:rPr>
          <w:rFonts w:ascii="Arial" w:hAnsi="Arial" w:cs="Arial"/>
        </w:rPr>
        <w:t>, displaying annual fluctuations of influenza and seasonality of organisms</w:t>
      </w:r>
      <w:r w:rsidR="008E5722" w:rsidRPr="005800BB">
        <w:rPr>
          <w:rFonts w:ascii="Arial" w:hAnsi="Arial" w:cs="Arial"/>
        </w:rPr>
        <w:t>;</w:t>
      </w:r>
      <w:r w:rsidR="00C23A43" w:rsidRPr="005800BB">
        <w:rPr>
          <w:rFonts w:ascii="Arial" w:hAnsi="Arial" w:cs="Arial"/>
        </w:rPr>
        <w:t xml:space="preserve"> 2) </w:t>
      </w:r>
      <w:proofErr w:type="spellStart"/>
      <w:r w:rsidR="00C23A43" w:rsidRPr="005800BB">
        <w:rPr>
          <w:rFonts w:ascii="Arial" w:hAnsi="Arial" w:cs="Arial"/>
        </w:rPr>
        <w:t>Poly</w:t>
      </w:r>
      <w:r w:rsidR="00E242B6" w:rsidRPr="005800BB">
        <w:rPr>
          <w:rFonts w:ascii="Arial" w:hAnsi="Arial" w:cs="Arial"/>
        </w:rPr>
        <w:t>microbial</w:t>
      </w:r>
      <w:proofErr w:type="spellEnd"/>
      <w:r w:rsidR="00C23A43" w:rsidRPr="005800BB">
        <w:rPr>
          <w:rFonts w:ascii="Arial" w:hAnsi="Arial" w:cs="Arial"/>
        </w:rPr>
        <w:t xml:space="preserve"> </w:t>
      </w:r>
      <w:r w:rsidR="00FB2ABA" w:rsidRPr="005800BB">
        <w:rPr>
          <w:rFonts w:ascii="Arial" w:hAnsi="Arial" w:cs="Arial"/>
        </w:rPr>
        <w:t xml:space="preserve">detection </w:t>
      </w:r>
      <w:r w:rsidR="0032285F" w:rsidRPr="005800BB">
        <w:rPr>
          <w:rFonts w:ascii="Arial" w:hAnsi="Arial" w:cs="Arial"/>
        </w:rPr>
        <w:t>to look for over</w:t>
      </w:r>
      <w:r w:rsidR="00F37B2C" w:rsidRPr="005800BB">
        <w:rPr>
          <w:rFonts w:ascii="Arial" w:hAnsi="Arial" w:cs="Arial"/>
        </w:rPr>
        <w:t>- or under-r</w:t>
      </w:r>
      <w:r w:rsidR="0032285F" w:rsidRPr="005800BB">
        <w:rPr>
          <w:rFonts w:ascii="Arial" w:hAnsi="Arial" w:cs="Arial"/>
        </w:rPr>
        <w:t xml:space="preserve">epresented </w:t>
      </w:r>
      <w:r w:rsidR="00C23A43" w:rsidRPr="005800BB">
        <w:rPr>
          <w:rFonts w:ascii="Arial" w:hAnsi="Arial" w:cs="Arial"/>
        </w:rPr>
        <w:t>co-detections</w:t>
      </w:r>
      <w:r w:rsidR="008E5722" w:rsidRPr="005800BB">
        <w:rPr>
          <w:rFonts w:ascii="Arial" w:hAnsi="Arial" w:cs="Arial"/>
        </w:rPr>
        <w:t>;</w:t>
      </w:r>
      <w:r w:rsidR="0016313E" w:rsidRPr="005800BB">
        <w:rPr>
          <w:rFonts w:ascii="Arial" w:hAnsi="Arial" w:cs="Arial"/>
        </w:rPr>
        <w:t xml:space="preserve"> 3) </w:t>
      </w:r>
      <w:r w:rsidR="002D6F3E" w:rsidRPr="005800BB">
        <w:rPr>
          <w:rFonts w:ascii="Arial" w:hAnsi="Arial" w:cs="Arial"/>
        </w:rPr>
        <w:t>Pouch t</w:t>
      </w:r>
      <w:r w:rsidR="0016313E" w:rsidRPr="005800BB">
        <w:rPr>
          <w:rFonts w:ascii="Arial" w:hAnsi="Arial" w:cs="Arial"/>
        </w:rPr>
        <w:t xml:space="preserve">esting </w:t>
      </w:r>
      <w:r w:rsidR="002D6F3E" w:rsidRPr="005800BB">
        <w:rPr>
          <w:rFonts w:ascii="Arial" w:hAnsi="Arial" w:cs="Arial"/>
        </w:rPr>
        <w:t xml:space="preserve">rate </w:t>
      </w:r>
      <w:r w:rsidR="0016313E" w:rsidRPr="005800BB">
        <w:rPr>
          <w:rFonts w:ascii="Arial" w:hAnsi="Arial" w:cs="Arial"/>
        </w:rPr>
        <w:t xml:space="preserve">fluctuations, </w:t>
      </w:r>
      <w:r w:rsidR="00F37B2C" w:rsidRPr="005800BB">
        <w:rPr>
          <w:rFonts w:ascii="Arial" w:hAnsi="Arial" w:cs="Arial"/>
        </w:rPr>
        <w:t>comparted</w:t>
      </w:r>
      <w:r w:rsidR="0016313E" w:rsidRPr="005800BB">
        <w:rPr>
          <w:rFonts w:ascii="Arial" w:hAnsi="Arial" w:cs="Arial"/>
        </w:rPr>
        <w:t xml:space="preserve"> with </w:t>
      </w:r>
      <w:r w:rsidR="00F37B2C" w:rsidRPr="005800BB">
        <w:rPr>
          <w:rFonts w:ascii="Arial" w:hAnsi="Arial" w:cs="Arial"/>
        </w:rPr>
        <w:t xml:space="preserve">the </w:t>
      </w:r>
      <w:r w:rsidR="0016313E" w:rsidRPr="005800BB">
        <w:rPr>
          <w:rFonts w:ascii="Arial" w:hAnsi="Arial" w:cs="Arial"/>
        </w:rPr>
        <w:t xml:space="preserve">CDC </w:t>
      </w:r>
      <w:r w:rsidR="00E242B6" w:rsidRPr="005800BB">
        <w:rPr>
          <w:rFonts w:ascii="Arial" w:hAnsi="Arial" w:cs="Arial"/>
        </w:rPr>
        <w:t>Influenza-</w:t>
      </w:r>
      <w:r w:rsidR="00F37B2C" w:rsidRPr="005800BB">
        <w:rPr>
          <w:rFonts w:ascii="Arial" w:hAnsi="Arial" w:cs="Arial"/>
        </w:rPr>
        <w:t>Like Illness trends</w:t>
      </w:r>
      <w:r w:rsidR="008E5722" w:rsidRPr="005800BB">
        <w:rPr>
          <w:rFonts w:ascii="Arial" w:hAnsi="Arial" w:cs="Arial"/>
        </w:rPr>
        <w:t>;</w:t>
      </w:r>
      <w:r w:rsidR="00F37B2C" w:rsidRPr="005800BB">
        <w:rPr>
          <w:rFonts w:ascii="Arial" w:hAnsi="Arial" w:cs="Arial"/>
        </w:rPr>
        <w:t xml:space="preserve"> </w:t>
      </w:r>
      <w:r w:rsidR="001B7079" w:rsidRPr="005800BB">
        <w:rPr>
          <w:rFonts w:ascii="Arial" w:hAnsi="Arial" w:cs="Arial"/>
        </w:rPr>
        <w:t xml:space="preserve">4) Comparison of the onset and duration </w:t>
      </w:r>
      <w:r w:rsidR="00F37B2C" w:rsidRPr="005800BB">
        <w:rPr>
          <w:rFonts w:ascii="Arial" w:hAnsi="Arial" w:cs="Arial"/>
        </w:rPr>
        <w:t>of</w:t>
      </w:r>
      <w:r w:rsidR="001B7079" w:rsidRPr="005800BB">
        <w:rPr>
          <w:rFonts w:ascii="Arial" w:hAnsi="Arial" w:cs="Arial"/>
        </w:rPr>
        <w:t xml:space="preserve"> specific pathogens making up the </w:t>
      </w:r>
      <w:r w:rsidR="00F37B2C" w:rsidRPr="005800BB">
        <w:rPr>
          <w:rFonts w:ascii="Arial" w:hAnsi="Arial" w:cs="Arial"/>
        </w:rPr>
        <w:t>respiratory season at different sites.</w:t>
      </w:r>
      <w:r w:rsidR="001B7079" w:rsidRPr="005800BB">
        <w:rPr>
          <w:rFonts w:ascii="Arial" w:hAnsi="Arial" w:cs="Arial"/>
        </w:rPr>
        <w:t xml:space="preserve"> </w:t>
      </w:r>
      <w:r w:rsidR="00355266" w:rsidRPr="005800BB">
        <w:rPr>
          <w:rFonts w:ascii="Arial" w:hAnsi="Arial" w:cs="Arial"/>
          <w:highlight w:val="yellow"/>
        </w:rPr>
        <w:t xml:space="preserve">  </w:t>
      </w:r>
    </w:p>
    <w:p w:rsidR="000B2D55" w:rsidRPr="005800BB" w:rsidRDefault="000B2D55" w:rsidP="00DE7A01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745E68" w:rsidRPr="005800BB" w:rsidRDefault="00DE7A01" w:rsidP="00DE7A01">
      <w:pPr>
        <w:spacing w:after="0"/>
        <w:rPr>
          <w:ins w:id="0" w:author="Aimie Faucett" w:date="2016-09-12T09:08:00Z"/>
          <w:rFonts w:ascii="Arial" w:hAnsi="Arial" w:cs="Arial"/>
        </w:rPr>
      </w:pPr>
      <w:r w:rsidRPr="005800BB">
        <w:rPr>
          <w:rFonts w:ascii="Arial" w:hAnsi="Arial" w:cs="Arial"/>
          <w:b/>
          <w:bCs/>
          <w:color w:val="000000"/>
          <w:shd w:val="clear" w:color="auto" w:fill="FFFFFF"/>
        </w:rPr>
        <w:t>Conclusions:</w:t>
      </w:r>
      <w:r w:rsidRPr="005800BB">
        <w:rPr>
          <w:rFonts w:ascii="Arial" w:hAnsi="Arial" w:cs="Arial"/>
        </w:rPr>
        <w:t xml:space="preserve"> </w:t>
      </w:r>
      <w:r w:rsidR="0032285F" w:rsidRPr="005800BB">
        <w:rPr>
          <w:rFonts w:ascii="Arial" w:hAnsi="Arial" w:cs="Arial"/>
          <w:b/>
        </w:rPr>
        <w:t>FA Trend</w:t>
      </w:r>
      <w:r w:rsidR="0032285F" w:rsidRPr="005800BB">
        <w:rPr>
          <w:rFonts w:ascii="Arial" w:hAnsi="Arial" w:cs="Arial"/>
        </w:rPr>
        <w:t xml:space="preserve"> is easily scalable </w:t>
      </w:r>
      <w:r w:rsidR="00AC4D57" w:rsidRPr="005800BB">
        <w:rPr>
          <w:rFonts w:ascii="Arial" w:hAnsi="Arial" w:cs="Arial"/>
        </w:rPr>
        <w:t xml:space="preserve">(number of sites and different panels) </w:t>
      </w:r>
      <w:r w:rsidR="0032285F" w:rsidRPr="005800BB">
        <w:rPr>
          <w:rFonts w:ascii="Arial" w:hAnsi="Arial" w:cs="Arial"/>
        </w:rPr>
        <w:t xml:space="preserve">and the </w:t>
      </w:r>
      <w:proofErr w:type="gramStart"/>
      <w:r w:rsidR="0032285F" w:rsidRPr="005800BB">
        <w:rPr>
          <w:rFonts w:ascii="Arial" w:hAnsi="Arial" w:cs="Arial"/>
        </w:rPr>
        <w:t>lessons</w:t>
      </w:r>
      <w:proofErr w:type="gramEnd"/>
      <w:r w:rsidR="0032285F" w:rsidRPr="005800BB">
        <w:rPr>
          <w:rFonts w:ascii="Arial" w:hAnsi="Arial" w:cs="Arial"/>
        </w:rPr>
        <w:t xml:space="preserve"> learned will make</w:t>
      </w:r>
      <w:r w:rsidR="001B7079" w:rsidRPr="005800BB">
        <w:rPr>
          <w:rFonts w:ascii="Arial" w:hAnsi="Arial" w:cs="Arial"/>
        </w:rPr>
        <w:t xml:space="preserve"> it easier to bring the next 100 </w:t>
      </w:r>
      <w:r w:rsidR="00AC4D57" w:rsidRPr="005800BB">
        <w:rPr>
          <w:rFonts w:ascii="Arial" w:hAnsi="Arial" w:cs="Arial"/>
        </w:rPr>
        <w:t xml:space="preserve">to </w:t>
      </w:r>
      <w:r w:rsidR="0032285F" w:rsidRPr="005800BB">
        <w:rPr>
          <w:rFonts w:ascii="Arial" w:hAnsi="Arial" w:cs="Arial"/>
        </w:rPr>
        <w:t>500</w:t>
      </w:r>
      <w:r w:rsidR="001B7079" w:rsidRPr="005800BB">
        <w:rPr>
          <w:rFonts w:ascii="Arial" w:hAnsi="Arial" w:cs="Arial"/>
        </w:rPr>
        <w:t xml:space="preserve"> laboratories </w:t>
      </w:r>
      <w:r w:rsidR="006235DB" w:rsidRPr="005800BB">
        <w:rPr>
          <w:rFonts w:ascii="Arial" w:hAnsi="Arial" w:cs="Arial"/>
        </w:rPr>
        <w:t xml:space="preserve">on board. </w:t>
      </w:r>
      <w:r w:rsidR="00AC4D57" w:rsidRPr="005800BB">
        <w:rPr>
          <w:rFonts w:ascii="Arial" w:hAnsi="Arial" w:cs="Arial"/>
        </w:rPr>
        <w:t xml:space="preserve">As the participants and scope of FA-Trend expands </w:t>
      </w:r>
      <w:r w:rsidR="000B2D55" w:rsidRPr="005800BB">
        <w:rPr>
          <w:rFonts w:ascii="Arial" w:hAnsi="Arial" w:cs="Arial"/>
        </w:rPr>
        <w:t xml:space="preserve">it will be possible to </w:t>
      </w:r>
      <w:r w:rsidR="00AC4D57" w:rsidRPr="005800BB">
        <w:rPr>
          <w:rFonts w:ascii="Arial" w:hAnsi="Arial" w:cs="Arial"/>
        </w:rPr>
        <w:t>demonstrate</w:t>
      </w:r>
      <w:r w:rsidR="000B2D55" w:rsidRPr="005800BB">
        <w:rPr>
          <w:rFonts w:ascii="Arial" w:hAnsi="Arial" w:cs="Arial"/>
        </w:rPr>
        <w:t xml:space="preserve">, in real time and in high resolution, </w:t>
      </w:r>
      <w:r w:rsidR="0032285F" w:rsidRPr="005800BB">
        <w:rPr>
          <w:rFonts w:ascii="Arial" w:hAnsi="Arial" w:cs="Arial"/>
        </w:rPr>
        <w:t xml:space="preserve">the spread of </w:t>
      </w:r>
      <w:r w:rsidR="00AC4D57" w:rsidRPr="005800BB">
        <w:rPr>
          <w:rFonts w:ascii="Arial" w:hAnsi="Arial" w:cs="Arial"/>
        </w:rPr>
        <w:t xml:space="preserve">various IDs </w:t>
      </w:r>
      <w:r w:rsidR="0032285F" w:rsidRPr="005800BB">
        <w:rPr>
          <w:rFonts w:ascii="Arial" w:hAnsi="Arial" w:cs="Arial"/>
        </w:rPr>
        <w:t>across the US</w:t>
      </w:r>
      <w:r w:rsidR="000B2D55" w:rsidRPr="005800BB">
        <w:rPr>
          <w:rFonts w:ascii="Arial" w:hAnsi="Arial" w:cs="Arial"/>
        </w:rPr>
        <w:t>.</w:t>
      </w:r>
    </w:p>
    <w:p w:rsidR="005800BB" w:rsidRPr="005800BB" w:rsidRDefault="005800BB" w:rsidP="00DE7A01">
      <w:pPr>
        <w:spacing w:after="0"/>
        <w:rPr>
          <w:ins w:id="1" w:author="Aimie Faucett" w:date="2016-09-12T09:08:00Z"/>
          <w:rFonts w:ascii="Arial" w:hAnsi="Arial" w:cs="Arial"/>
          <w:rPrChange w:id="2" w:author="Aimie Faucett" w:date="2016-09-12T09:10:00Z">
            <w:rPr>
              <w:ins w:id="3" w:author="Aimie Faucett" w:date="2016-09-12T09:08:00Z"/>
              <w:rFonts w:ascii="Arial" w:hAnsi="Arial" w:cs="Arial"/>
            </w:rPr>
          </w:rPrChange>
        </w:rPr>
      </w:pPr>
    </w:p>
    <w:p w:rsidR="005800BB" w:rsidRPr="005800BB" w:rsidRDefault="005800BB" w:rsidP="00DE7A01">
      <w:pPr>
        <w:spacing w:after="0"/>
        <w:rPr>
          <w:ins w:id="4" w:author="Aimie Faucett" w:date="2016-09-12T09:08:00Z"/>
          <w:rFonts w:ascii="Arial" w:hAnsi="Arial" w:cs="Arial"/>
          <w:b/>
          <w:rPrChange w:id="5" w:author="Aimie Faucett" w:date="2016-09-12T09:12:00Z">
            <w:rPr>
              <w:ins w:id="6" w:author="Aimie Faucett" w:date="2016-09-12T09:08:00Z"/>
              <w:rFonts w:ascii="Arial" w:hAnsi="Arial" w:cs="Arial"/>
            </w:rPr>
          </w:rPrChange>
        </w:rPr>
      </w:pPr>
      <w:ins w:id="7" w:author="Aimie Faucett" w:date="2016-09-12T09:08:00Z">
        <w:r w:rsidRPr="005800BB">
          <w:rPr>
            <w:rFonts w:ascii="Arial" w:hAnsi="Arial" w:cs="Arial"/>
            <w:b/>
            <w:rPrChange w:id="8" w:author="Aimie Faucett" w:date="2016-09-12T09:12:00Z">
              <w:rPr>
                <w:rFonts w:ascii="Arial" w:hAnsi="Arial" w:cs="Arial"/>
              </w:rPr>
            </w:rPrChange>
          </w:rPr>
          <w:t>Aimie’s ideas for figures:</w:t>
        </w:r>
      </w:ins>
    </w:p>
    <w:p w:rsidR="005800BB" w:rsidRPr="005800BB" w:rsidRDefault="005800BB" w:rsidP="005800BB">
      <w:pPr>
        <w:pStyle w:val="ListParagraph"/>
        <w:numPr>
          <w:ilvl w:val="0"/>
          <w:numId w:val="2"/>
        </w:numPr>
        <w:spacing w:after="0"/>
        <w:rPr>
          <w:ins w:id="9" w:author="Aimie Faucett" w:date="2016-09-12T09:09:00Z"/>
          <w:rFonts w:ascii="Arial" w:hAnsi="Arial" w:cs="Arial"/>
          <w:sz w:val="20"/>
          <w:szCs w:val="20"/>
          <w:rPrChange w:id="10" w:author="Aimie Faucett" w:date="2016-09-12T09:12:00Z">
            <w:rPr>
              <w:ins w:id="11" w:author="Aimie Faucett" w:date="2016-09-12T09:09:00Z"/>
              <w:rFonts w:ascii="Arial" w:hAnsi="Arial" w:cs="Arial"/>
            </w:rPr>
          </w:rPrChange>
        </w:rPr>
        <w:pPrChange w:id="12" w:author="Aimie Faucett" w:date="2016-09-12T09:09:00Z">
          <w:pPr/>
        </w:pPrChange>
      </w:pPr>
      <w:ins w:id="13" w:author="Aimie Faucett" w:date="2016-09-12T09:08:00Z">
        <w:r w:rsidRPr="005800BB">
          <w:rPr>
            <w:rFonts w:ascii="Arial" w:hAnsi="Arial" w:cs="Arial"/>
            <w:sz w:val="20"/>
            <w:szCs w:val="20"/>
            <w:rPrChange w:id="14" w:author="Aimie Faucett" w:date="2016-09-12T09:12:00Z">
              <w:rPr/>
            </w:rPrChange>
          </w:rPr>
          <w:t>Pathogen prevalence by institution and in aggregate, displaying annual fluctuations of influenza and seasonality of organisms</w:t>
        </w:r>
      </w:ins>
    </w:p>
    <w:p w:rsidR="005800BB" w:rsidRPr="005800BB" w:rsidRDefault="005800BB" w:rsidP="00DF1C60">
      <w:pPr>
        <w:pStyle w:val="ListParagraph"/>
        <w:numPr>
          <w:ilvl w:val="1"/>
          <w:numId w:val="2"/>
        </w:numPr>
        <w:spacing w:after="0"/>
        <w:ind w:left="360" w:firstLine="720"/>
        <w:rPr>
          <w:ins w:id="15" w:author="Aimie Faucett" w:date="2016-09-12T09:09:00Z"/>
          <w:rFonts w:ascii="Arial" w:hAnsi="Arial" w:cs="Arial"/>
          <w:sz w:val="20"/>
          <w:szCs w:val="20"/>
          <w:rPrChange w:id="16" w:author="Aimie Faucett" w:date="2016-09-12T09:12:00Z">
            <w:rPr>
              <w:ins w:id="17" w:author="Aimie Faucett" w:date="2016-09-12T09:09:00Z"/>
            </w:rPr>
          </w:rPrChange>
        </w:rPr>
        <w:pPrChange w:id="18" w:author="Aimie Faucett" w:date="2016-09-12T09:09:00Z">
          <w:pPr/>
        </w:pPrChange>
      </w:pPr>
      <w:bookmarkStart w:id="19" w:name="_GoBack"/>
      <w:bookmarkEnd w:id="19"/>
      <w:ins w:id="20" w:author="Aimie Faucett" w:date="2016-09-12T09:09:00Z">
        <w:r w:rsidRPr="005800BB">
          <w:rPr>
            <w:rFonts w:ascii="Arial" w:hAnsi="Arial" w:cs="Arial"/>
            <w:sz w:val="20"/>
            <w:szCs w:val="20"/>
            <w:rPrChange w:id="21" w:author="Aimie Faucett" w:date="2016-09-12T09:12:00Z">
              <w:rPr/>
            </w:rPrChange>
          </w:rPr>
          <w:t>Organism prevalence over time: All organisms</w:t>
        </w:r>
      </w:ins>
    </w:p>
    <w:p w:rsidR="005800BB" w:rsidRPr="005800BB" w:rsidRDefault="005800BB" w:rsidP="00960732">
      <w:pPr>
        <w:pStyle w:val="ListParagraph"/>
        <w:numPr>
          <w:ilvl w:val="1"/>
          <w:numId w:val="2"/>
        </w:numPr>
        <w:spacing w:after="0"/>
        <w:ind w:left="360" w:firstLine="720"/>
        <w:rPr>
          <w:ins w:id="22" w:author="Aimie Faucett" w:date="2016-09-12T09:09:00Z"/>
          <w:rFonts w:ascii="Arial" w:hAnsi="Arial" w:cs="Arial"/>
          <w:sz w:val="20"/>
          <w:szCs w:val="20"/>
          <w:rPrChange w:id="23" w:author="Aimie Faucett" w:date="2016-09-12T09:12:00Z">
            <w:rPr>
              <w:ins w:id="24" w:author="Aimie Faucett" w:date="2016-09-12T09:09:00Z"/>
            </w:rPr>
          </w:rPrChange>
        </w:rPr>
        <w:pPrChange w:id="25" w:author="Aimie Faucett" w:date="2016-09-12T09:09:00Z">
          <w:pPr/>
        </w:pPrChange>
      </w:pPr>
      <w:ins w:id="26" w:author="Aimie Faucett" w:date="2016-09-12T09:09:00Z">
        <w:r w:rsidRPr="005800BB">
          <w:rPr>
            <w:rFonts w:ascii="Arial" w:hAnsi="Arial" w:cs="Arial"/>
            <w:sz w:val="20"/>
            <w:szCs w:val="20"/>
            <w:rPrChange w:id="27" w:author="Aimie Faucett" w:date="2016-09-12T09:12:00Z">
              <w:rPr/>
            </w:rPrChange>
          </w:rPr>
          <w:t>Organism prevalence over time: FluA, FluB, RSV, Coronas, PIVs</w:t>
        </w:r>
      </w:ins>
    </w:p>
    <w:p w:rsidR="005800BB" w:rsidRPr="005800BB" w:rsidRDefault="005800BB" w:rsidP="00C936E0">
      <w:pPr>
        <w:pStyle w:val="ListParagraph"/>
        <w:numPr>
          <w:ilvl w:val="1"/>
          <w:numId w:val="2"/>
        </w:numPr>
        <w:spacing w:after="0"/>
        <w:ind w:left="360" w:firstLine="720"/>
        <w:rPr>
          <w:ins w:id="28" w:author="Aimie Faucett" w:date="2016-09-12T09:09:00Z"/>
          <w:rFonts w:ascii="Arial" w:hAnsi="Arial" w:cs="Arial"/>
          <w:sz w:val="20"/>
          <w:szCs w:val="20"/>
          <w:rPrChange w:id="29" w:author="Aimie Faucett" w:date="2016-09-12T09:12:00Z">
            <w:rPr>
              <w:ins w:id="30" w:author="Aimie Faucett" w:date="2016-09-12T09:09:00Z"/>
            </w:rPr>
          </w:rPrChange>
        </w:rPr>
        <w:pPrChange w:id="31" w:author="Aimie Faucett" w:date="2016-09-12T09:09:00Z">
          <w:pPr/>
        </w:pPrChange>
      </w:pPr>
      <w:ins w:id="32" w:author="Aimie Faucett" w:date="2016-09-12T09:09:00Z">
        <w:r w:rsidRPr="005800BB">
          <w:rPr>
            <w:rFonts w:ascii="Arial" w:hAnsi="Arial" w:cs="Arial"/>
            <w:sz w:val="20"/>
            <w:szCs w:val="20"/>
            <w:rPrChange w:id="33" w:author="Aimie Faucett" w:date="2016-09-12T09:12:00Z">
              <w:rPr/>
            </w:rPrChange>
          </w:rPr>
          <w:t>Organism prevalence all time Pareto (collapsed) – All data</w:t>
        </w:r>
      </w:ins>
    </w:p>
    <w:p w:rsidR="005800BB" w:rsidRPr="005800BB" w:rsidRDefault="005800BB" w:rsidP="00C936E0">
      <w:pPr>
        <w:pStyle w:val="ListParagraph"/>
        <w:numPr>
          <w:ilvl w:val="1"/>
          <w:numId w:val="2"/>
        </w:numPr>
        <w:spacing w:after="0"/>
        <w:ind w:left="360" w:firstLine="720"/>
        <w:rPr>
          <w:ins w:id="34" w:author="Aimie Faucett" w:date="2016-09-12T09:09:00Z"/>
          <w:rFonts w:ascii="Arial" w:hAnsi="Arial" w:cs="Arial"/>
          <w:sz w:val="20"/>
          <w:szCs w:val="20"/>
          <w:rPrChange w:id="35" w:author="Aimie Faucett" w:date="2016-09-12T09:12:00Z">
            <w:rPr>
              <w:ins w:id="36" w:author="Aimie Faucett" w:date="2016-09-12T09:09:00Z"/>
            </w:rPr>
          </w:rPrChange>
        </w:rPr>
        <w:pPrChange w:id="37" w:author="Aimie Faucett" w:date="2016-09-12T09:09:00Z">
          <w:pPr/>
        </w:pPrChange>
      </w:pPr>
      <w:ins w:id="38" w:author="Aimie Faucett" w:date="2016-09-12T09:09:00Z">
        <w:r w:rsidRPr="005800BB">
          <w:rPr>
            <w:rFonts w:ascii="Arial" w:hAnsi="Arial" w:cs="Arial"/>
            <w:sz w:val="20"/>
            <w:szCs w:val="20"/>
            <w:rPrChange w:id="39" w:author="Aimie Faucett" w:date="2016-09-12T09:12:00Z">
              <w:rPr/>
            </w:rPrChange>
          </w:rPr>
          <w:t>Organism prevalence all time by Region Pareto (collapsed) –</w:t>
        </w:r>
        <w:r w:rsidRPr="005800BB">
          <w:rPr>
            <w:rFonts w:ascii="Arial" w:hAnsi="Arial" w:cs="Arial"/>
            <w:sz w:val="20"/>
            <w:szCs w:val="20"/>
            <w:rPrChange w:id="40" w:author="Aimie Faucett" w:date="2016-09-12T09:12:00Z">
              <w:rPr/>
            </w:rPrChange>
          </w:rPr>
          <w:t xml:space="preserve"> Mi</w:t>
        </w:r>
      </w:ins>
      <w:ins w:id="41" w:author="Aimie Faucett" w:date="2016-09-12T09:10:00Z">
        <w:r w:rsidRPr="005800BB">
          <w:rPr>
            <w:rFonts w:ascii="Arial" w:hAnsi="Arial" w:cs="Arial"/>
            <w:sz w:val="20"/>
            <w:szCs w:val="20"/>
            <w:rPrChange w:id="42" w:author="Aimie Faucett" w:date="2016-09-12T09:12:00Z">
              <w:rPr>
                <w:rFonts w:ascii="Arial" w:hAnsi="Arial" w:cs="Arial"/>
              </w:rPr>
            </w:rPrChange>
          </w:rPr>
          <w:t>dwest and Northeast</w:t>
        </w:r>
      </w:ins>
    </w:p>
    <w:p w:rsidR="005800BB" w:rsidRPr="005800BB" w:rsidRDefault="005800BB" w:rsidP="005800BB">
      <w:pPr>
        <w:pStyle w:val="ListParagraph"/>
        <w:numPr>
          <w:ilvl w:val="1"/>
          <w:numId w:val="2"/>
        </w:numPr>
        <w:spacing w:after="0"/>
        <w:rPr>
          <w:ins w:id="43" w:author="Aimie Faucett" w:date="2016-09-12T09:10:00Z"/>
          <w:rFonts w:ascii="Arial" w:hAnsi="Arial" w:cs="Arial"/>
          <w:sz w:val="20"/>
          <w:szCs w:val="20"/>
          <w:rPrChange w:id="44" w:author="Aimie Faucett" w:date="2016-09-12T09:12:00Z">
            <w:rPr>
              <w:ins w:id="45" w:author="Aimie Faucett" w:date="2016-09-12T09:10:00Z"/>
              <w:rFonts w:ascii="Arial" w:hAnsi="Arial" w:cs="Arial"/>
              <w:sz w:val="20"/>
              <w:szCs w:val="20"/>
            </w:rPr>
          </w:rPrChange>
        </w:rPr>
        <w:pPrChange w:id="46" w:author="Aimie Faucett" w:date="2016-09-12T09:09:00Z">
          <w:pPr>
            <w:spacing w:after="0"/>
          </w:pPr>
        </w:pPrChange>
      </w:pPr>
      <w:ins w:id="47" w:author="Aimie Faucett" w:date="2016-09-12T09:09:00Z">
        <w:r w:rsidRPr="005800BB">
          <w:rPr>
            <w:rFonts w:ascii="Arial" w:hAnsi="Arial" w:cs="Arial"/>
            <w:sz w:val="20"/>
            <w:szCs w:val="20"/>
            <w:rPrChange w:id="48" w:author="Aimie Faucett" w:date="2016-09-12T09:12:00Z">
              <w:rPr/>
            </w:rPrChange>
          </w:rPr>
          <w:t>Organism prevalence all time by Population Pareto (collapsed) – Peds and Mixed</w:t>
        </w:r>
      </w:ins>
    </w:p>
    <w:p w:rsidR="005800BB" w:rsidRPr="005800BB" w:rsidRDefault="005800BB" w:rsidP="005800BB">
      <w:pPr>
        <w:pStyle w:val="ListParagraph"/>
        <w:numPr>
          <w:ilvl w:val="0"/>
          <w:numId w:val="2"/>
        </w:numPr>
        <w:spacing w:after="0"/>
        <w:rPr>
          <w:ins w:id="49" w:author="Aimie Faucett" w:date="2016-09-12T09:11:00Z"/>
          <w:rFonts w:ascii="Arial" w:hAnsi="Arial" w:cs="Arial"/>
          <w:sz w:val="20"/>
          <w:szCs w:val="20"/>
          <w:rPrChange w:id="50" w:author="Aimie Faucett" w:date="2016-09-12T09:12:00Z">
            <w:rPr>
              <w:ins w:id="51" w:author="Aimie Faucett" w:date="2016-09-12T09:11:00Z"/>
              <w:rFonts w:ascii="Arial" w:hAnsi="Arial" w:cs="Arial"/>
            </w:rPr>
          </w:rPrChange>
        </w:rPr>
        <w:pPrChange w:id="52" w:author="Aimie Faucett" w:date="2016-09-12T09:10:00Z">
          <w:pPr>
            <w:spacing w:after="0"/>
          </w:pPr>
        </w:pPrChange>
      </w:pPr>
      <w:ins w:id="53" w:author="Aimie Faucett" w:date="2016-09-12T09:11:00Z">
        <w:r w:rsidRPr="005800BB">
          <w:rPr>
            <w:rFonts w:ascii="Arial" w:hAnsi="Arial" w:cs="Arial"/>
            <w:sz w:val="20"/>
            <w:szCs w:val="20"/>
            <w:rPrChange w:id="54" w:author="Aimie Faucett" w:date="2016-09-12T09:12:00Z">
              <w:rPr>
                <w:rFonts w:ascii="Arial" w:hAnsi="Arial" w:cs="Arial"/>
              </w:rPr>
            </w:rPrChange>
          </w:rPr>
          <w:t>Polymicrobial detection to look for over- or under-represented co-detections</w:t>
        </w:r>
      </w:ins>
    </w:p>
    <w:p w:rsidR="005800BB" w:rsidRPr="005800BB" w:rsidRDefault="005800BB" w:rsidP="005800BB">
      <w:pPr>
        <w:pStyle w:val="ListParagraph"/>
        <w:numPr>
          <w:ilvl w:val="1"/>
          <w:numId w:val="2"/>
        </w:numPr>
        <w:spacing w:after="0"/>
        <w:rPr>
          <w:ins w:id="55" w:author="Aimie Faucett" w:date="2016-09-12T09:11:00Z"/>
          <w:rFonts w:ascii="Arial" w:hAnsi="Arial" w:cs="Arial"/>
          <w:sz w:val="20"/>
          <w:szCs w:val="20"/>
          <w:rPrChange w:id="56" w:author="Aimie Faucett" w:date="2016-09-12T09:12:00Z">
            <w:rPr>
              <w:ins w:id="57" w:author="Aimie Faucett" w:date="2016-09-12T09:11:00Z"/>
              <w:rFonts w:ascii="Arial" w:hAnsi="Arial" w:cs="Arial"/>
            </w:rPr>
          </w:rPrChange>
        </w:rPr>
        <w:pPrChange w:id="58" w:author="Aimie Faucett" w:date="2016-09-12T09:11:00Z">
          <w:pPr>
            <w:spacing w:after="0"/>
          </w:pPr>
        </w:pPrChange>
      </w:pPr>
      <w:ins w:id="59" w:author="Aimie Faucett" w:date="2016-09-12T09:11:00Z">
        <w:r w:rsidRPr="005800BB">
          <w:rPr>
            <w:rFonts w:ascii="Arial" w:hAnsi="Arial" w:cs="Arial"/>
            <w:sz w:val="20"/>
            <w:szCs w:val="20"/>
            <w:rPrChange w:id="60" w:author="Aimie Faucett" w:date="2016-09-12T09:12:00Z">
              <w:rPr>
                <w:rFonts w:ascii="Arial" w:hAnsi="Arial" w:cs="Arial"/>
              </w:rPr>
            </w:rPrChange>
          </w:rPr>
          <w:t>Lindsay’s co-detection chart</w:t>
        </w:r>
      </w:ins>
    </w:p>
    <w:p w:rsidR="005800BB" w:rsidRPr="005800BB" w:rsidRDefault="005800BB" w:rsidP="005800BB">
      <w:pPr>
        <w:pStyle w:val="ListParagraph"/>
        <w:numPr>
          <w:ilvl w:val="0"/>
          <w:numId w:val="2"/>
        </w:numPr>
        <w:spacing w:after="0"/>
        <w:rPr>
          <w:ins w:id="61" w:author="Aimie Faucett" w:date="2016-09-12T09:11:00Z"/>
          <w:rFonts w:ascii="Arial" w:hAnsi="Arial" w:cs="Arial"/>
          <w:sz w:val="20"/>
          <w:szCs w:val="20"/>
          <w:rPrChange w:id="62" w:author="Aimie Faucett" w:date="2016-09-12T09:12:00Z">
            <w:rPr>
              <w:ins w:id="63" w:author="Aimie Faucett" w:date="2016-09-12T09:11:00Z"/>
              <w:rFonts w:ascii="Arial" w:hAnsi="Arial" w:cs="Arial"/>
            </w:rPr>
          </w:rPrChange>
        </w:rPr>
        <w:pPrChange w:id="64" w:author="Aimie Faucett" w:date="2016-09-12T09:11:00Z">
          <w:pPr>
            <w:spacing w:after="0"/>
          </w:pPr>
        </w:pPrChange>
      </w:pPr>
      <w:ins w:id="65" w:author="Aimie Faucett" w:date="2016-09-12T09:11:00Z">
        <w:r w:rsidRPr="005800BB">
          <w:rPr>
            <w:rFonts w:ascii="Arial" w:hAnsi="Arial" w:cs="Arial"/>
            <w:sz w:val="20"/>
            <w:szCs w:val="20"/>
            <w:rPrChange w:id="66" w:author="Aimie Faucett" w:date="2016-09-12T09:12:00Z">
              <w:rPr>
                <w:rFonts w:ascii="Arial" w:hAnsi="Arial" w:cs="Arial"/>
              </w:rPr>
            </w:rPrChange>
          </w:rPr>
          <w:t>Pouch testing rate fluctuations, comparted with the CDC Influenza-Like Illness trends</w:t>
        </w:r>
      </w:ins>
    </w:p>
    <w:p w:rsidR="005800BB" w:rsidRPr="005800BB" w:rsidRDefault="005800BB" w:rsidP="005800BB">
      <w:pPr>
        <w:pStyle w:val="ListParagraph"/>
        <w:numPr>
          <w:ilvl w:val="1"/>
          <w:numId w:val="2"/>
        </w:numPr>
        <w:spacing w:after="0"/>
        <w:rPr>
          <w:ins w:id="67" w:author="Aimie Faucett" w:date="2016-09-12T09:11:00Z"/>
          <w:rFonts w:ascii="Arial" w:hAnsi="Arial" w:cs="Arial"/>
          <w:sz w:val="20"/>
          <w:szCs w:val="20"/>
          <w:rPrChange w:id="68" w:author="Aimie Faucett" w:date="2016-09-12T09:12:00Z">
            <w:rPr>
              <w:ins w:id="69" w:author="Aimie Faucett" w:date="2016-09-12T09:11:00Z"/>
              <w:rFonts w:ascii="Arial" w:hAnsi="Arial" w:cs="Arial"/>
            </w:rPr>
          </w:rPrChange>
        </w:rPr>
        <w:pPrChange w:id="70" w:author="Aimie Faucett" w:date="2016-09-12T09:11:00Z">
          <w:pPr>
            <w:spacing w:after="0"/>
          </w:pPr>
        </w:pPrChange>
      </w:pPr>
      <w:ins w:id="71" w:author="Aimie Faucett" w:date="2016-09-12T09:11:00Z">
        <w:r w:rsidRPr="005800BB">
          <w:rPr>
            <w:rFonts w:ascii="Arial" w:hAnsi="Arial" w:cs="Arial"/>
            <w:sz w:val="20"/>
            <w:szCs w:val="20"/>
            <w:rPrChange w:id="72" w:author="Aimie Faucett" w:date="2016-09-12T09:12:00Z">
              <w:rPr>
                <w:rFonts w:ascii="Arial" w:hAnsi="Arial" w:cs="Arial"/>
              </w:rPr>
            </w:rPrChange>
          </w:rPr>
          <w:t>Normalized burn rate vs. ILI</w:t>
        </w:r>
      </w:ins>
    </w:p>
    <w:p w:rsidR="005800BB" w:rsidRPr="005800BB" w:rsidRDefault="005800BB" w:rsidP="005800BB">
      <w:pPr>
        <w:pStyle w:val="ListParagraph"/>
        <w:numPr>
          <w:ilvl w:val="0"/>
          <w:numId w:val="2"/>
        </w:numPr>
        <w:spacing w:after="0"/>
        <w:rPr>
          <w:ins w:id="73" w:author="Aimie Faucett" w:date="2016-09-12T09:11:00Z"/>
          <w:rFonts w:ascii="Arial" w:hAnsi="Arial" w:cs="Arial"/>
          <w:sz w:val="20"/>
          <w:szCs w:val="20"/>
          <w:rPrChange w:id="74" w:author="Aimie Faucett" w:date="2016-09-12T09:12:00Z">
            <w:rPr>
              <w:ins w:id="75" w:author="Aimie Faucett" w:date="2016-09-12T09:11:00Z"/>
              <w:rFonts w:ascii="Arial" w:hAnsi="Arial" w:cs="Arial"/>
            </w:rPr>
          </w:rPrChange>
        </w:rPr>
        <w:pPrChange w:id="76" w:author="Aimie Faucett" w:date="2016-09-12T09:11:00Z">
          <w:pPr>
            <w:spacing w:after="0"/>
          </w:pPr>
        </w:pPrChange>
      </w:pPr>
      <w:ins w:id="77" w:author="Aimie Faucett" w:date="2016-09-12T09:11:00Z">
        <w:r w:rsidRPr="005800BB">
          <w:rPr>
            <w:rFonts w:ascii="Arial" w:hAnsi="Arial" w:cs="Arial"/>
            <w:sz w:val="20"/>
            <w:szCs w:val="20"/>
            <w:rPrChange w:id="78" w:author="Aimie Faucett" w:date="2016-09-12T09:12:00Z">
              <w:rPr>
                <w:rFonts w:ascii="Arial" w:hAnsi="Arial" w:cs="Arial"/>
              </w:rPr>
            </w:rPrChange>
          </w:rPr>
          <w:t>Comparison of the onset and duration of specific pathogens making up the respiratory season at different sites</w:t>
        </w:r>
      </w:ins>
    </w:p>
    <w:p w:rsidR="005800BB" w:rsidRPr="005800BB" w:rsidRDefault="005800BB" w:rsidP="005800BB">
      <w:pPr>
        <w:pStyle w:val="ListParagraph"/>
        <w:numPr>
          <w:ilvl w:val="1"/>
          <w:numId w:val="2"/>
        </w:numPr>
        <w:spacing w:after="0"/>
        <w:rPr>
          <w:ins w:id="79" w:author="Aimie Faucett" w:date="2016-09-12T09:11:00Z"/>
          <w:rFonts w:ascii="Arial" w:hAnsi="Arial" w:cs="Arial"/>
          <w:sz w:val="20"/>
          <w:szCs w:val="20"/>
          <w:rPrChange w:id="80" w:author="Aimie Faucett" w:date="2016-09-12T09:12:00Z">
            <w:rPr>
              <w:ins w:id="81" w:author="Aimie Faucett" w:date="2016-09-12T09:11:00Z"/>
              <w:rFonts w:ascii="Arial" w:hAnsi="Arial" w:cs="Arial"/>
            </w:rPr>
          </w:rPrChange>
        </w:rPr>
        <w:pPrChange w:id="82" w:author="Aimie Faucett" w:date="2016-09-12T09:11:00Z">
          <w:pPr>
            <w:spacing w:after="0"/>
          </w:pPr>
        </w:pPrChange>
      </w:pPr>
      <w:ins w:id="83" w:author="Aimie Faucett" w:date="2016-09-12T09:11:00Z">
        <w:r w:rsidRPr="005800BB">
          <w:rPr>
            <w:rFonts w:ascii="Arial" w:hAnsi="Arial" w:cs="Arial"/>
            <w:sz w:val="20"/>
            <w:szCs w:val="20"/>
            <w:rPrChange w:id="84" w:author="Aimie Faucett" w:date="2016-09-12T09:12:00Z">
              <w:rPr>
                <w:rFonts w:ascii="Arial" w:hAnsi="Arial" w:cs="Arial"/>
              </w:rPr>
            </w:rPrChange>
          </w:rPr>
          <w:t>Comparison with NRVESS data at lowest level of regional granularity available</w:t>
        </w:r>
      </w:ins>
    </w:p>
    <w:p w:rsidR="005800BB" w:rsidRPr="005800BB" w:rsidRDefault="005800BB" w:rsidP="005800BB">
      <w:pPr>
        <w:spacing w:after="0"/>
        <w:ind w:left="1080"/>
        <w:rPr>
          <w:rFonts w:ascii="Arial" w:hAnsi="Arial" w:cs="Arial"/>
          <w:sz w:val="20"/>
          <w:szCs w:val="20"/>
          <w:rPrChange w:id="85" w:author="Aimie Faucett" w:date="2016-09-12T09:12:00Z">
            <w:rPr/>
          </w:rPrChange>
        </w:rPr>
        <w:pPrChange w:id="86" w:author="Aimie Faucett" w:date="2016-09-12T09:12:00Z">
          <w:pPr>
            <w:spacing w:after="0"/>
          </w:pPr>
        </w:pPrChange>
      </w:pPr>
    </w:p>
    <w:sectPr w:rsidR="005800BB" w:rsidRPr="0058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13786"/>
    <w:multiLevelType w:val="hybridMultilevel"/>
    <w:tmpl w:val="74B0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24CFE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A434B"/>
    <w:multiLevelType w:val="hybridMultilevel"/>
    <w:tmpl w:val="E48E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imie Faucett">
    <w15:presenceInfo w15:providerId="AD" w15:userId="S-1-5-21-839522115-113007714-1957994488-197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62"/>
    <w:rsid w:val="00024427"/>
    <w:rsid w:val="0007576C"/>
    <w:rsid w:val="00075931"/>
    <w:rsid w:val="000B2D55"/>
    <w:rsid w:val="000D7056"/>
    <w:rsid w:val="00130231"/>
    <w:rsid w:val="0016313E"/>
    <w:rsid w:val="001B7079"/>
    <w:rsid w:val="002C1641"/>
    <w:rsid w:val="002C5B82"/>
    <w:rsid w:val="002C6D5C"/>
    <w:rsid w:val="002D6F3E"/>
    <w:rsid w:val="00320673"/>
    <w:rsid w:val="0032285F"/>
    <w:rsid w:val="0032386C"/>
    <w:rsid w:val="0034503F"/>
    <w:rsid w:val="00355266"/>
    <w:rsid w:val="003562B5"/>
    <w:rsid w:val="00362B01"/>
    <w:rsid w:val="00380C43"/>
    <w:rsid w:val="003B036D"/>
    <w:rsid w:val="00412562"/>
    <w:rsid w:val="004D358B"/>
    <w:rsid w:val="00526CDE"/>
    <w:rsid w:val="0055733B"/>
    <w:rsid w:val="005800BB"/>
    <w:rsid w:val="005A67C1"/>
    <w:rsid w:val="006230E2"/>
    <w:rsid w:val="006235DB"/>
    <w:rsid w:val="006354E2"/>
    <w:rsid w:val="006471D9"/>
    <w:rsid w:val="00653C90"/>
    <w:rsid w:val="006A6A88"/>
    <w:rsid w:val="006B236A"/>
    <w:rsid w:val="00740363"/>
    <w:rsid w:val="00745E68"/>
    <w:rsid w:val="007F22A4"/>
    <w:rsid w:val="007F4761"/>
    <w:rsid w:val="007F5F56"/>
    <w:rsid w:val="007F7AC9"/>
    <w:rsid w:val="00840FF7"/>
    <w:rsid w:val="00857656"/>
    <w:rsid w:val="008C4BF1"/>
    <w:rsid w:val="008C5D98"/>
    <w:rsid w:val="008E5722"/>
    <w:rsid w:val="008E693D"/>
    <w:rsid w:val="008F554D"/>
    <w:rsid w:val="00941147"/>
    <w:rsid w:val="00975397"/>
    <w:rsid w:val="009E437E"/>
    <w:rsid w:val="00A04AF0"/>
    <w:rsid w:val="00A4630E"/>
    <w:rsid w:val="00A7468F"/>
    <w:rsid w:val="00AA4BA7"/>
    <w:rsid w:val="00AC03C4"/>
    <w:rsid w:val="00AC4D57"/>
    <w:rsid w:val="00BC02A5"/>
    <w:rsid w:val="00BC6B4D"/>
    <w:rsid w:val="00C23A43"/>
    <w:rsid w:val="00C67154"/>
    <w:rsid w:val="00C90797"/>
    <w:rsid w:val="00D37DC5"/>
    <w:rsid w:val="00D42DB2"/>
    <w:rsid w:val="00DC32CE"/>
    <w:rsid w:val="00DC47EF"/>
    <w:rsid w:val="00DD3C52"/>
    <w:rsid w:val="00DE09A6"/>
    <w:rsid w:val="00DE7A01"/>
    <w:rsid w:val="00E242B6"/>
    <w:rsid w:val="00F02B70"/>
    <w:rsid w:val="00F20250"/>
    <w:rsid w:val="00F37B2C"/>
    <w:rsid w:val="00F925EB"/>
    <w:rsid w:val="00FB2ABA"/>
    <w:rsid w:val="00FD220B"/>
    <w:rsid w:val="00FD740E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AEF65-CEBB-4E6F-92A3-E5B8F52E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62"/>
    <w:pPr>
      <w:tabs>
        <w:tab w:val="center" w:pos="4680"/>
        <w:tab w:val="right" w:pos="9360"/>
      </w:tabs>
      <w:spacing w:after="0" w:line="240" w:lineRule="auto"/>
      <w:ind w:firstLine="720"/>
    </w:pPr>
    <w:rPr>
      <w:rFonts w:ascii="Arial" w:eastAsia="Calibri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412562"/>
    <w:rPr>
      <w:rFonts w:ascii="Arial" w:eastAsia="Calibri" w:hAnsi="Arial" w:cs="Arial"/>
    </w:rPr>
  </w:style>
  <w:style w:type="paragraph" w:customStyle="1" w:styleId="table1">
    <w:name w:val="table1"/>
    <w:basedOn w:val="Normal"/>
    <w:link w:val="table1Char"/>
    <w:qFormat/>
    <w:rsid w:val="00412562"/>
    <w:pPr>
      <w:spacing w:after="8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table1Char">
    <w:name w:val="table1 Char"/>
    <w:basedOn w:val="DefaultParagraphFont"/>
    <w:link w:val="table1"/>
    <w:rsid w:val="00412562"/>
    <w:rPr>
      <w:rFonts w:ascii="Arial" w:eastAsia="Calibri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2562"/>
    <w:pPr>
      <w:spacing w:after="0" w:line="240" w:lineRule="auto"/>
      <w:ind w:firstLine="7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0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79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8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Meyers</dc:creator>
  <cp:lastModifiedBy>Aimie Faucett</cp:lastModifiedBy>
  <cp:revision>4</cp:revision>
  <dcterms:created xsi:type="dcterms:W3CDTF">2016-08-30T22:58:00Z</dcterms:created>
  <dcterms:modified xsi:type="dcterms:W3CDTF">2016-09-12T20:02:00Z</dcterms:modified>
</cp:coreProperties>
</file>